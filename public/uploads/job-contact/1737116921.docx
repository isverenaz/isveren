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42E9F" w14:textId="226DC1DD" w:rsidR="004C11FD" w:rsidRDefault="00F548E7" w:rsidP="004C11FD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D9794" wp14:editId="02109AD2">
                <wp:simplePos x="0" y="0"/>
                <wp:positionH relativeFrom="column">
                  <wp:posOffset>1514474</wp:posOffset>
                </wp:positionH>
                <wp:positionV relativeFrom="paragraph">
                  <wp:posOffset>685800</wp:posOffset>
                </wp:positionV>
                <wp:extent cx="3305175" cy="4000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E5BC0" w14:textId="42B13312" w:rsidR="00594C91" w:rsidRPr="00F548E7" w:rsidRDefault="00F548E7" w:rsidP="00D05DF2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2"/>
                                <w:szCs w:val="50"/>
                              </w:rPr>
                            </w:pPr>
                            <w:r w:rsidRPr="00F548E7"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44"/>
                                <w:szCs w:val="50"/>
                              </w:rPr>
                              <w:t>Aslanov Nürəddin İlham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D979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9.25pt;margin-top:54pt;width:260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" fillcolor="#4472c4 [3204]" stroked="f" strokeweight=".5pt">
                <v:textbox>
                  <w:txbxContent>
                    <w:p w14:paraId="503E5BC0" w14:textId="42B13312" w:rsidR="00594C91" w:rsidRPr="00F548E7" w:rsidRDefault="00F548E7" w:rsidP="00D05DF2">
                      <w:pP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2"/>
                          <w:szCs w:val="50"/>
                        </w:rPr>
                      </w:pPr>
                      <w:r w:rsidRPr="00F548E7"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44"/>
                          <w:szCs w:val="50"/>
                        </w:rPr>
                        <w:t>Aslanov Nürəddin İlham</w:t>
                      </w:r>
                    </w:p>
                  </w:txbxContent>
                </v:textbox>
              </v:shape>
            </w:pict>
          </mc:Fallback>
        </mc:AlternateContent>
      </w:r>
      <w:r w:rsidR="00FD28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89DA3" wp14:editId="32CF1230">
                <wp:simplePos x="0" y="0"/>
                <wp:positionH relativeFrom="column">
                  <wp:posOffset>1771650</wp:posOffset>
                </wp:positionH>
                <wp:positionV relativeFrom="paragraph">
                  <wp:posOffset>4486275</wp:posOffset>
                </wp:positionV>
                <wp:extent cx="5046980" cy="1295400"/>
                <wp:effectExtent l="0" t="0" r="2032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98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796C3" w14:textId="46BDCFFE" w:rsidR="00FD2831" w:rsidRDefault="00FD2831" w:rsidP="00FD2831">
                            <w:r>
                              <w:t>•A(detektiv kitab oxumaq )</w:t>
                            </w:r>
                          </w:p>
                          <w:p w14:paraId="2A6F8B23" w14:textId="2B9F16C2" w:rsidR="00FD2831" w:rsidRDefault="00FD2831" w:rsidP="00FD2831">
                            <w:r>
                              <w:t>•B( Əyləncəli musiqi və gülməli fimlər izləmək)</w:t>
                            </w:r>
                          </w:p>
                          <w:p w14:paraId="2C05B954" w14:textId="77777777" w:rsidR="00FD2831" w:rsidRDefault="00FD2831" w:rsidP="00FD2831">
                            <w:r>
                              <w:t>•C( futbol və voleybol oynamaq)</w:t>
                            </w:r>
                          </w:p>
                          <w:p w14:paraId="3EFDFD21" w14:textId="63A780D1" w:rsidR="00FD2831" w:rsidRDefault="00FD2831" w:rsidP="00FD2831">
                            <w:r>
                              <w:t>•D</w:t>
                            </w:r>
                            <w:r w:rsidRPr="00FD2831">
                              <w:t xml:space="preserve">( </w:t>
                            </w:r>
                            <w:r>
                              <w:t>Ticarətlə məşğul olmaq</w:t>
                            </w:r>
                            <w:r w:rsidRPr="00FD283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89DA3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6" type="#_x0000_t202" style="position:absolute;left:0;text-align:left;margin-left:139.5pt;margin-top:353.25pt;width:397.4pt;height:10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" fillcolor="white [3201]" strokeweight=".5pt">
                <v:textbox>
                  <w:txbxContent>
                    <w:p w14:paraId="594796C3" w14:textId="46BDCFFE" w:rsidR="00FD2831" w:rsidRDefault="00FD2831" w:rsidP="00FD2831">
                      <w:r>
                        <w:t>•</w:t>
                      </w:r>
                      <w:r>
                        <w:t>A(detektiv kitab oxumaq )</w:t>
                      </w:r>
                    </w:p>
                    <w:p w14:paraId="2A6F8B23" w14:textId="2B9F16C2" w:rsidR="00FD2831" w:rsidRDefault="00FD2831" w:rsidP="00FD2831">
                      <w:r>
                        <w:t>•</w:t>
                      </w:r>
                      <w:r>
                        <w:t>B( Əyləncəli musiqi və gülməli fimlər izləmək)</w:t>
                      </w:r>
                    </w:p>
                    <w:p w14:paraId="2C05B954" w14:textId="77777777" w:rsidR="00FD2831" w:rsidRDefault="00FD2831" w:rsidP="00FD2831">
                      <w:r>
                        <w:t>•</w:t>
                      </w:r>
                      <w:r>
                        <w:t xml:space="preserve">C( </w:t>
                      </w:r>
                      <w:r>
                        <w:t>futbol və voleybol oynamaq</w:t>
                      </w:r>
                      <w:r>
                        <w:t>)</w:t>
                      </w:r>
                    </w:p>
                    <w:p w14:paraId="3EFDFD21" w14:textId="63A780D1" w:rsidR="00FD2831" w:rsidRDefault="00FD2831" w:rsidP="00FD2831">
                      <w:r>
                        <w:t>•D</w:t>
                      </w:r>
                      <w:r w:rsidRPr="00FD2831">
                        <w:t xml:space="preserve">( </w:t>
                      </w:r>
                      <w:r>
                        <w:t>Ticarətlə məşğul olmaq</w:t>
                      </w:r>
                      <w:r w:rsidRPr="00FD283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D28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0D857E2" wp14:editId="665A3462">
                <wp:simplePos x="0" y="0"/>
                <wp:positionH relativeFrom="page">
                  <wp:posOffset>4191000</wp:posOffset>
                </wp:positionH>
                <wp:positionV relativeFrom="paragraph">
                  <wp:posOffset>7448550</wp:posOffset>
                </wp:positionV>
                <wp:extent cx="800100" cy="132080"/>
                <wp:effectExtent l="0" t="0" r="19050" b="2032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00100" cy="13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71257" w14:textId="411E113A" w:rsidR="00F36EC3" w:rsidRDefault="00F36EC3" w:rsidP="00FD2831">
                            <w:pPr>
                              <w:pStyle w:val="ListParagraph"/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57E2" id="Text Box 198" o:spid="_x0000_s1027" type="#_x0000_t202" style="position:absolute;left:0;text-align:left;margin-left:330pt;margin-top:586.5pt;width:63pt;height:10.4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" fillcolor="white [3201]" strokeweight=".5pt">
                <v:textbox>
                  <w:txbxContent>
                    <w:p w14:paraId="4B471257" w14:textId="411E113A" w:rsidR="00F36EC3" w:rsidRDefault="00F36EC3" w:rsidP="00FD2831">
                      <w:pPr>
                        <w:pStyle w:val="ListParagraph"/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B18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BF6BE" wp14:editId="3536838A">
                <wp:simplePos x="0" y="0"/>
                <wp:positionH relativeFrom="page">
                  <wp:align>left</wp:align>
                </wp:positionH>
                <wp:positionV relativeFrom="paragraph">
                  <wp:posOffset>8216900</wp:posOffset>
                </wp:positionV>
                <wp:extent cx="2669540" cy="353060"/>
                <wp:effectExtent l="0" t="0" r="16510" b="2794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540" cy="353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A8868E" w14:textId="77777777" w:rsidR="00B03CB1" w:rsidRPr="006121B2" w:rsidRDefault="00B03CB1" w:rsidP="00B03CB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  <w:t>Sosial Media Hesabı</w:t>
                            </w:r>
                          </w:p>
                          <w:p w14:paraId="1B3EC40A" w14:textId="77777777" w:rsidR="00B03CB1" w:rsidRDefault="00B03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BF6BE" id="Text Box 202" o:spid="_x0000_s1028" type="#_x0000_t202" style="position:absolute;left:0;text-align:left;margin-left:0;margin-top:647pt;width:210.2pt;height:27.8pt;z-index:2516971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" fillcolor="#4472c4 [3204]" strokecolor="white [3212]" strokeweight=".5pt">
                <v:textbox>
                  <w:txbxContent>
                    <w:p w14:paraId="4BA8868E" w14:textId="77777777" w:rsidR="00B03CB1" w:rsidRPr="006121B2" w:rsidRDefault="00B03CB1" w:rsidP="00B03CB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  <w:t>Sosial Media Hesabı</w:t>
                      </w:r>
                    </w:p>
                    <w:p w14:paraId="1B3EC40A" w14:textId="77777777" w:rsidR="00B03CB1" w:rsidRDefault="00B03CB1"/>
                  </w:txbxContent>
                </v:textbox>
                <w10:wrap anchorx="page"/>
              </v:shape>
            </w:pict>
          </mc:Fallback>
        </mc:AlternateContent>
      </w:r>
      <w:r w:rsidR="00D370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09F22" wp14:editId="0EE4E3A0">
                <wp:simplePos x="0" y="0"/>
                <wp:positionH relativeFrom="column">
                  <wp:posOffset>-853313</wp:posOffset>
                </wp:positionH>
                <wp:positionV relativeFrom="paragraph">
                  <wp:posOffset>6644132</wp:posOffset>
                </wp:positionV>
                <wp:extent cx="2511552" cy="1475232"/>
                <wp:effectExtent l="0" t="0" r="22225" b="1079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552" cy="14752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7C080" w14:textId="77777777" w:rsidR="00D05DF2" w:rsidRPr="00D05DF2" w:rsidRDefault="00D05DF2" w:rsidP="00D05DF2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D05DF2">
                              <w:rPr>
                                <w:color w:val="FFFFFF" w:themeColor="background1"/>
                              </w:rPr>
                              <w:t>Burada soft bacarıqlarınızı, yəni öz insanı bacarıqlarınızı düzün.</w:t>
                            </w:r>
                          </w:p>
                          <w:p w14:paraId="7070AA11" w14:textId="77777777" w:rsidR="00D05DF2" w:rsidRPr="005A3312" w:rsidRDefault="00D05DF2" w:rsidP="005A33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A3312">
                              <w:rPr>
                                <w:color w:val="FFFFFF" w:themeColor="background1"/>
                              </w:rPr>
                              <w:t>Komanda işi</w:t>
                            </w:r>
                          </w:p>
                          <w:p w14:paraId="2D393787" w14:textId="77777777" w:rsidR="00D05DF2" w:rsidRPr="005A3312" w:rsidRDefault="00D05DF2" w:rsidP="005A33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bookmarkStart w:id="0" w:name="_GoBack"/>
                            <w:r w:rsidRPr="005A3312">
                              <w:rPr>
                                <w:color w:val="FFFFFF" w:themeColor="background1"/>
                              </w:rPr>
                              <w:t>Ünsiyyət</w:t>
                            </w:r>
                          </w:p>
                          <w:p w14:paraId="2ABB277A" w14:textId="77777777" w:rsidR="00D370FB" w:rsidRDefault="00D05DF2" w:rsidP="005A33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5A3312">
                              <w:rPr>
                                <w:color w:val="FFFFFF" w:themeColor="background1"/>
                              </w:rPr>
                              <w:t xml:space="preserve">Punktuallıq </w:t>
                            </w:r>
                          </w:p>
                          <w:bookmarkEnd w:id="0"/>
                          <w:p w14:paraId="24314B20" w14:textId="77777777" w:rsidR="00D05DF2" w:rsidRDefault="00D05D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9F22" id="Text Box 208" o:spid="_x0000_s1030" type="#_x0000_t202" style="position:absolute;left:0;text-align:left;margin-left:-67.2pt;margin-top:523.15pt;width:197.75pt;height:11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" fillcolor="#4472c4 [3204]" strokeweight=".5pt">
                <v:textbox>
                  <w:txbxContent>
                    <w:p w14:paraId="1C07C080" w14:textId="77777777" w:rsidR="00D05DF2" w:rsidRPr="00D05DF2" w:rsidRDefault="00D05DF2" w:rsidP="00D05DF2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D05DF2">
                        <w:rPr>
                          <w:color w:val="FFFFFF" w:themeColor="background1"/>
                        </w:rPr>
                        <w:t>Burada soft bacarıqlarınızı, yəni öz insanı bacarıqlarınızı düzün.</w:t>
                      </w:r>
                    </w:p>
                    <w:p w14:paraId="7070AA11" w14:textId="77777777" w:rsidR="00D05DF2" w:rsidRPr="005A3312" w:rsidRDefault="00D05DF2" w:rsidP="005A33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r w:rsidRPr="005A3312">
                        <w:rPr>
                          <w:color w:val="FFFFFF" w:themeColor="background1"/>
                        </w:rPr>
                        <w:t>Komanda işi</w:t>
                      </w:r>
                    </w:p>
                    <w:p w14:paraId="2D393787" w14:textId="77777777" w:rsidR="00D05DF2" w:rsidRPr="005A3312" w:rsidRDefault="00D05DF2" w:rsidP="005A33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bookmarkStart w:id="1" w:name="_GoBack"/>
                      <w:r w:rsidRPr="005A3312">
                        <w:rPr>
                          <w:color w:val="FFFFFF" w:themeColor="background1"/>
                        </w:rPr>
                        <w:t>Ünsiyyət</w:t>
                      </w:r>
                    </w:p>
                    <w:p w14:paraId="2ABB277A" w14:textId="77777777" w:rsidR="00D370FB" w:rsidRDefault="00D05DF2" w:rsidP="005A33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color w:val="FFFFFF" w:themeColor="background1"/>
                        </w:rPr>
                      </w:pPr>
                      <w:r w:rsidRPr="005A3312">
                        <w:rPr>
                          <w:color w:val="FFFFFF" w:themeColor="background1"/>
                        </w:rPr>
                        <w:t xml:space="preserve">Punktuallıq </w:t>
                      </w:r>
                    </w:p>
                    <w:bookmarkEnd w:id="1"/>
                    <w:p w14:paraId="24314B20" w14:textId="77777777" w:rsidR="00D05DF2" w:rsidRDefault="00D05DF2"/>
                  </w:txbxContent>
                </v:textbox>
              </v:shape>
            </w:pict>
          </mc:Fallback>
        </mc:AlternateContent>
      </w:r>
      <w:r w:rsidR="005A33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899337" wp14:editId="04850EFC">
                <wp:simplePos x="0" y="0"/>
                <wp:positionH relativeFrom="page">
                  <wp:align>left</wp:align>
                </wp:positionH>
                <wp:positionV relativeFrom="paragraph">
                  <wp:posOffset>-914273</wp:posOffset>
                </wp:positionV>
                <wp:extent cx="1584960" cy="938784"/>
                <wp:effectExtent l="0" t="0" r="15240" b="139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938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3166D" w14:textId="77777777" w:rsidR="005A3312" w:rsidRDefault="005A3312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610A313" wp14:editId="3233691E">
                                  <wp:extent cx="1231392" cy="1192510"/>
                                  <wp:effectExtent l="0" t="0" r="6985" b="8255"/>
                                  <wp:docPr id="221" name="Picture 22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" name="IMG-20191021-WA0045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216" cy="11952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9337" id="Text Box 216" o:spid="_x0000_s1031" type="#_x0000_t202" style="position:absolute;left:0;text-align:left;margin-left:0;margin-top:-1in;width:124.8pt;height:73.9pt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" fillcolor="white [3201]" strokecolor="white [3212]" strokeweight=".5pt">
                <v:textbox>
                  <w:txbxContent>
                    <w:p w14:paraId="1793166D" w14:textId="77777777" w:rsidR="005A3312" w:rsidRDefault="005A331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610A313" wp14:editId="3233691E">
                            <wp:extent cx="1231392" cy="1192510"/>
                            <wp:effectExtent l="0" t="0" r="6985" b="8255"/>
                            <wp:docPr id="221" name="Picture 22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7" name="IMG-20191021-WA004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216" cy="11952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33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AB102D" wp14:editId="7D833EA0">
                <wp:simplePos x="0" y="0"/>
                <wp:positionH relativeFrom="page">
                  <wp:align>left</wp:align>
                </wp:positionH>
                <wp:positionV relativeFrom="paragraph">
                  <wp:posOffset>8594979</wp:posOffset>
                </wp:positionV>
                <wp:extent cx="2645410" cy="499364"/>
                <wp:effectExtent l="0" t="0" r="254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49936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18FF1" w14:textId="6162F82D" w:rsidR="00B03CB1" w:rsidRPr="00C860E2" w:rsidRDefault="00391444" w:rsidP="00B03C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8035B2" wp14:editId="115E07CE">
                                  <wp:extent cx="365760" cy="365760"/>
                                  <wp:effectExtent l="0" t="0" r="0" b="0"/>
                                  <wp:docPr id="222" name="Picture 222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1280px-Facebook_f_logo_(2019).sv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121" cy="36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3CB1" w:rsidRPr="00B03CB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03CB1" w:rsidRPr="00C860E2">
                              <w:rPr>
                                <w:color w:val="FFFFFF" w:themeColor="background1"/>
                              </w:rPr>
                              <w:t>Facebook.com/</w:t>
                            </w:r>
                            <w:r w:rsidR="001A61E4">
                              <w:rPr>
                                <w:color w:val="FFFFFF" w:themeColor="background1"/>
                              </w:rPr>
                              <w:t>nureddin</w:t>
                            </w:r>
                          </w:p>
                          <w:p w14:paraId="04DBD8F0" w14:textId="77777777" w:rsidR="00C860E2" w:rsidRDefault="00C860E2" w:rsidP="00B03CB1"/>
                          <w:p w14:paraId="011E199A" w14:textId="77777777" w:rsidR="00C860E2" w:rsidRPr="00C860E2" w:rsidRDefault="00C860E2" w:rsidP="00C860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60E2">
                              <w:rPr>
                                <w:color w:val="FFFFFF" w:themeColor="background1"/>
                              </w:rPr>
                              <w:t>Facebook.com/dilavər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102D" id="Text Box 27" o:spid="_x0000_s1032" type="#_x0000_t202" style="position:absolute;left:0;text-align:left;margin-left:0;margin-top:676.75pt;width:208.3pt;height:39.3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" fillcolor="#4472c4 [3204]" stroked="f" strokeweight=".5pt">
                <v:textbox>
                  <w:txbxContent>
                    <w:p w14:paraId="47618FF1" w14:textId="6162F82D" w:rsidR="00B03CB1" w:rsidRPr="00C860E2" w:rsidRDefault="00391444" w:rsidP="00B03CB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98035B2" wp14:editId="115E07CE">
                            <wp:extent cx="365760" cy="365760"/>
                            <wp:effectExtent l="0" t="0" r="0" b="0"/>
                            <wp:docPr id="222" name="Picture 222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1280px-Facebook_f_logo_(2019).sv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121" cy="366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3CB1" w:rsidRPr="00B03CB1">
                        <w:rPr>
                          <w:color w:val="FFFFFF" w:themeColor="background1"/>
                        </w:rPr>
                        <w:t xml:space="preserve"> </w:t>
                      </w:r>
                      <w:r w:rsidR="00B03CB1" w:rsidRPr="00C860E2">
                        <w:rPr>
                          <w:color w:val="FFFFFF" w:themeColor="background1"/>
                        </w:rPr>
                        <w:t>Facebook.com/</w:t>
                      </w:r>
                      <w:r w:rsidR="001A61E4">
                        <w:rPr>
                          <w:color w:val="FFFFFF" w:themeColor="background1"/>
                        </w:rPr>
                        <w:t>nureddin</w:t>
                      </w:r>
                    </w:p>
                    <w:p w14:paraId="04DBD8F0" w14:textId="77777777" w:rsidR="00C860E2" w:rsidRDefault="00C860E2" w:rsidP="00B03CB1"/>
                    <w:p w14:paraId="011E199A" w14:textId="77777777" w:rsidR="00C860E2" w:rsidRPr="00C860E2" w:rsidRDefault="00C860E2" w:rsidP="00C860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60E2">
                        <w:rPr>
                          <w:color w:val="FFFFFF" w:themeColor="background1"/>
                        </w:rPr>
                        <w:t>Facebook.com/dilavər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5D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E85EB25" wp14:editId="0E357D9A">
                <wp:simplePos x="0" y="0"/>
                <wp:positionH relativeFrom="column">
                  <wp:posOffset>1438656</wp:posOffset>
                </wp:positionH>
                <wp:positionV relativeFrom="paragraph">
                  <wp:posOffset>2304288</wp:posOffset>
                </wp:positionV>
                <wp:extent cx="5376545" cy="1792224"/>
                <wp:effectExtent l="0" t="0" r="14605" b="1778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545" cy="179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7865" w:type="dxa"/>
                              <w:tblInd w:w="21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425"/>
                              <w:gridCol w:w="1598"/>
                              <w:gridCol w:w="6842"/>
                            </w:tblGrid>
                            <w:tr w:rsidR="000A0B03" w:rsidRPr="00FC6FDC" w14:paraId="4F744E7B" w14:textId="77777777" w:rsidTr="00D370FB">
                              <w:trPr>
                                <w:trHeight w:val="458"/>
                              </w:trPr>
                              <w:tc>
                                <w:tcPr>
                                  <w:tcW w:w="9425" w:type="dxa"/>
                                </w:tcPr>
                                <w:p w14:paraId="05A33996" w14:textId="77777777" w:rsidR="000A0B03" w:rsidRPr="00FC6FDC" w:rsidRDefault="000A0B03" w:rsidP="000A0B03">
                                  <w:pPr>
                                    <w:pStyle w:val="TableParagraph"/>
                                    <w:tabs>
                                      <w:tab w:val="left" w:pos="347"/>
                                    </w:tabs>
                                    <w:spacing w:line="219" w:lineRule="exact"/>
                                    <w:ind w:left="0"/>
                                    <w:rPr>
                                      <w:rFonts w:asciiTheme="minorHAnsi" w:hAnsi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1E4DBEC" w14:textId="73FBBB0A" w:rsidR="000A0B03" w:rsidRPr="00E07E1A" w:rsidRDefault="000A0B03" w:rsidP="000A0B03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47"/>
                                    </w:tabs>
                                    <w:spacing w:line="219" w:lineRule="exact"/>
                                    <w:ind w:hanging="146"/>
                                    <w:rPr>
                                      <w:rFonts w:asciiTheme="minorHAnsi" w:hAnsiTheme="minorHAnsi"/>
                                      <w:sz w:val="28"/>
                                      <w:szCs w:val="28"/>
                                    </w:rPr>
                                  </w:pPr>
                                  <w:r w:rsidRPr="00CB0BFF">
                                    <w:rPr>
                                      <w:rFonts w:asciiTheme="minorHAnsi" w:hAnsiTheme="minorHAnsi"/>
                                      <w:b/>
                                      <w:sz w:val="28"/>
                                      <w:szCs w:val="28"/>
                                      <w:lang w:val="az-Latn-AZ"/>
                                    </w:rPr>
                                    <w:t>Karyera</w:t>
                                  </w:r>
                                  <w:r w:rsidRPr="003C631D">
                                    <w:rPr>
                                      <w:rFonts w:asciiTheme="minorHAnsi" w:hAnsiTheme="minorHAnsi"/>
                                      <w:b/>
                                      <w:color w:val="1F3864" w:themeColor="accent1" w:themeShade="80"/>
                                      <w:sz w:val="28"/>
                                      <w:szCs w:val="28"/>
                                      <w:lang w:val="az-Latn-AZ"/>
                                    </w:rPr>
                                    <w:t>_</w:t>
                                  </w:r>
                                  <w:r w:rsidRPr="00CB0BFF">
                                    <w:rPr>
                                      <w:rFonts w:asciiTheme="minorHAnsi" w:hAnsiTheme="minorHAnsi"/>
                                      <w:b/>
                                      <w:sz w:val="28"/>
                                      <w:szCs w:val="28"/>
                                      <w:lang w:val="az-Latn-AZ"/>
                                    </w:rPr>
                                    <w:t>aze</w:t>
                                  </w:r>
                                  <w:r w:rsidRPr="00FC6FDC">
                                    <w:rPr>
                                      <w:rFonts w:asciiTheme="minorHAnsi" w:hAnsiTheme="minorHAnsi"/>
                                      <w:b/>
                                      <w:sz w:val="28"/>
                                      <w:szCs w:val="28"/>
                                      <w:lang w:val="az-Latn-AZ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8"/>
                                      <w:szCs w:val="28"/>
                                      <w:lang w:val="az-Latn-AZ"/>
                                    </w:rPr>
                                    <w:t xml:space="preserve">                                             </w:t>
                                  </w:r>
                                </w:p>
                                <w:p w14:paraId="23D5E1ED" w14:textId="77777777" w:rsidR="000A0B03" w:rsidRPr="00BB202D" w:rsidRDefault="00B03CB1" w:rsidP="000A0B03">
                                  <w:pPr>
                                    <w:pStyle w:val="TableParagraph"/>
                                    <w:tabs>
                                      <w:tab w:val="left" w:pos="347"/>
                                    </w:tabs>
                                    <w:spacing w:line="268" w:lineRule="exact"/>
                                    <w:ind w:left="346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8"/>
                                      <w:szCs w:val="28"/>
                                      <w:u w:val="single"/>
                                      <w:lang w:val="az-Latn-AZ"/>
                                    </w:rPr>
                                  </w:pPr>
                                  <w:r w:rsidRPr="00BB202D"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28"/>
                                      <w:szCs w:val="28"/>
                                      <w:u w:val="single"/>
                                      <w:lang w:val="az-Latn-AZ"/>
                                    </w:rPr>
                                    <w:t>Vəzifə</w:t>
                                  </w:r>
                                  <w:ins w:id="2" w:author="Yunus Babasoylu" w:date="2020-06-07T01:56:00Z">
                                    <w:r w:rsidR="004312BE" w:rsidRPr="00BB202D"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t>niz</w:t>
                                    </w:r>
                                  </w:ins>
                                  <w:del w:id="3" w:author="Yunus Babasoylu" w:date="2020-06-07T01:56:00Z">
                                    <w:r w:rsidR="000A0B03" w:rsidRPr="00BB202D" w:rsidDel="004312BE">
                                      <w:rPr>
                                        <w:b/>
                                        <w:sz w:val="28"/>
                                        <w:szCs w:val="28"/>
                                        <w:u w:val="single"/>
                                      </w:rPr>
                                      <w:delText xml:space="preserve">  </w:delText>
                                    </w:r>
                                  </w:del>
                                  <w:r w:rsidR="000A0B03" w:rsidRPr="00BB202D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               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5F48F7DE" w14:textId="77777777" w:rsidR="000A0B03" w:rsidRPr="00FC6FDC" w:rsidRDefault="000A0B03" w:rsidP="000A0B03">
                                  <w:pPr>
                                    <w:pStyle w:val="TableParagraph"/>
                                    <w:spacing w:line="240" w:lineRule="exact"/>
                                    <w:ind w:left="0"/>
                                    <w:rPr>
                                      <w:rFonts w:asciiTheme="minorHAnsi" w:hAnsi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2" w:type="dxa"/>
                                </w:tcPr>
                                <w:p w14:paraId="0D59F763" w14:textId="77777777" w:rsidR="000A0B03" w:rsidRPr="00FC6FDC" w:rsidRDefault="000A0B03" w:rsidP="000A0B03">
                                  <w:pPr>
                                    <w:pStyle w:val="TableParagraph"/>
                                    <w:spacing w:line="240" w:lineRule="exact"/>
                                    <w:ind w:left="0"/>
                                    <w:rPr>
                                      <w:rFonts w:asciiTheme="minorHAnsi" w:hAnsiTheme="minorHAnsi"/>
                                      <w:b/>
                                      <w:sz w:val="28"/>
                                      <w:szCs w:val="28"/>
                                      <w:lang w:val="az-Latn-AZ"/>
                                    </w:rPr>
                                  </w:pPr>
                                  <w:r w:rsidRPr="00FC6FDC">
                                    <w:rPr>
                                      <w:rFonts w:asciiTheme="minorHAnsi" w:hAnsiTheme="minorHAnsi"/>
                                      <w:b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 w:rsidRPr="00FC6FDC">
                                    <w:rPr>
                                      <w:rFonts w:asciiTheme="minorHAnsi" w:hAnsiTheme="minorHAnsi"/>
                                      <w:sz w:val="28"/>
                                      <w:szCs w:val="28"/>
                                    </w:rPr>
                                    <w:t>mart.2020/aprel.2020</w:t>
                                  </w:r>
                                </w:p>
                              </w:tc>
                            </w:tr>
                          </w:tbl>
                          <w:p w14:paraId="1ABB0B5F" w14:textId="589A1617" w:rsidR="00FD2831" w:rsidRDefault="00FD2831" w:rsidP="00FD2831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6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Şəxsi biznes</w:t>
                            </w:r>
                          </w:p>
                          <w:p w14:paraId="2A4E6612" w14:textId="43A8E320" w:rsidR="00FD2831" w:rsidRPr="00FD2831" w:rsidRDefault="00FD2831" w:rsidP="00FD2831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6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Satış meneceri</w:t>
                            </w:r>
                          </w:p>
                          <w:p w14:paraId="1C9A6166" w14:textId="4CA70709" w:rsidR="00D05DF2" w:rsidRPr="00FD2831" w:rsidRDefault="00FD2831" w:rsidP="00D05DF2">
                            <w:pPr>
                              <w:pStyle w:val="BodyText"/>
                              <w:spacing w:before="6"/>
                              <w:ind w:left="530"/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az-Latn-AZ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M</w:t>
                            </w:r>
                            <w:r w:rsidR="00D05DF2" w:rsidRPr="00FD2831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az-Latn-AZ"/>
                              </w:rPr>
                              <w:t>ən bu işi ona görə istəyitə</w:t>
                            </w:r>
                            <w:r w:rsidRPr="00FD2831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az-Latn-AZ"/>
                              </w:rPr>
                              <w:t>m ki, burada uğurlu olacam və özümü inkişaf elətditrəcəm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az-Latn-AZ"/>
                              </w:rPr>
                              <w:t>. Gələcəyimlə bağlı irəliyə getmək və uğurlu addım atmaq istəyirəm</w:t>
                            </w:r>
                          </w:p>
                          <w:p w14:paraId="69975314" w14:textId="77777777" w:rsidR="000A0B03" w:rsidRPr="000A0B03" w:rsidRDefault="000A0B03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5EB25" id="Text Box 200" o:spid="_x0000_s1033" type="#_x0000_t202" style="position:absolute;left:0;text-align:left;margin-left:113.3pt;margin-top:181.45pt;width:423.35pt;height:141.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" fillcolor="white [3201]" strokeweight=".5pt">
                <v:textbox>
                  <w:txbxContent>
                    <w:tbl>
                      <w:tblPr>
                        <w:tblW w:w="17865" w:type="dxa"/>
                        <w:tblInd w:w="21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425"/>
                        <w:gridCol w:w="1598"/>
                        <w:gridCol w:w="6842"/>
                      </w:tblGrid>
                      <w:tr w:rsidR="000A0B03" w:rsidRPr="00FC6FDC" w14:paraId="4F744E7B" w14:textId="77777777" w:rsidTr="00D370FB">
                        <w:trPr>
                          <w:trHeight w:val="458"/>
                        </w:trPr>
                        <w:tc>
                          <w:tcPr>
                            <w:tcW w:w="9425" w:type="dxa"/>
                          </w:tcPr>
                          <w:p w14:paraId="05A33996" w14:textId="77777777" w:rsidR="000A0B03" w:rsidRPr="00FC6FDC" w:rsidRDefault="000A0B03" w:rsidP="000A0B03">
                            <w:pPr>
                              <w:pStyle w:val="TableParagraph"/>
                              <w:tabs>
                                <w:tab w:val="left" w:pos="347"/>
                              </w:tabs>
                              <w:spacing w:line="219" w:lineRule="exact"/>
                              <w:ind w:left="0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1E4DBEC" w14:textId="73FBBB0A" w:rsidR="000A0B03" w:rsidRPr="00E07E1A" w:rsidRDefault="000A0B03" w:rsidP="000A0B03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47"/>
                              </w:tabs>
                              <w:spacing w:line="219" w:lineRule="exact"/>
                              <w:ind w:hanging="146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CB0BFF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az-Latn-AZ"/>
                              </w:rPr>
                              <w:t>Karyera</w:t>
                            </w:r>
                            <w:r w:rsidRPr="003C631D">
                              <w:rPr>
                                <w:rFonts w:asciiTheme="minorHAnsi" w:hAnsiTheme="minorHAnsi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az-Latn-AZ"/>
                              </w:rPr>
                              <w:t>_</w:t>
                            </w:r>
                            <w:r w:rsidRPr="00CB0BFF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az-Latn-AZ"/>
                              </w:rPr>
                              <w:t>aze</w:t>
                            </w:r>
                            <w:r w:rsidRPr="00FC6FDC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az-Latn-AZ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az-Latn-AZ"/>
                              </w:rPr>
                              <w:t xml:space="preserve">                                             </w:t>
                            </w:r>
                          </w:p>
                          <w:p w14:paraId="23D5E1ED" w14:textId="77777777" w:rsidR="000A0B03" w:rsidRPr="00BB202D" w:rsidRDefault="00B03CB1" w:rsidP="000A0B03">
                            <w:pPr>
                              <w:pStyle w:val="TableParagraph"/>
                              <w:tabs>
                                <w:tab w:val="left" w:pos="347"/>
                              </w:tabs>
                              <w:spacing w:line="268" w:lineRule="exact"/>
                              <w:ind w:left="346"/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  <w:lang w:val="az-Latn-AZ"/>
                              </w:rPr>
                            </w:pPr>
                            <w:r w:rsidRPr="00BB202D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  <w:lang w:val="az-Latn-AZ"/>
                              </w:rPr>
                              <w:t>Vəzifə</w:t>
                            </w:r>
                            <w:ins w:id="4" w:author="Yunus Babasoylu" w:date="2020-06-07T01:56:00Z">
                              <w:r w:rsidR="004312BE" w:rsidRPr="00BB202D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niz</w:t>
                              </w:r>
                            </w:ins>
                            <w:del w:id="5" w:author="Yunus Babasoylu" w:date="2020-06-07T01:56:00Z">
                              <w:r w:rsidR="000A0B03" w:rsidRPr="00BB202D" w:rsidDel="004312BE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delText xml:space="preserve">  </w:delText>
                              </w:r>
                            </w:del>
                            <w:r w:rsidR="000A0B03" w:rsidRPr="00BB202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             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5F48F7DE" w14:textId="77777777" w:rsidR="000A0B03" w:rsidRPr="00FC6FDC" w:rsidRDefault="000A0B03" w:rsidP="000A0B03">
                            <w:pPr>
                              <w:pStyle w:val="TableParagraph"/>
                              <w:spacing w:line="240" w:lineRule="exact"/>
                              <w:ind w:left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842" w:type="dxa"/>
                          </w:tcPr>
                          <w:p w14:paraId="0D59F763" w14:textId="77777777" w:rsidR="000A0B03" w:rsidRPr="00FC6FDC" w:rsidRDefault="000A0B03" w:rsidP="000A0B03">
                            <w:pPr>
                              <w:pStyle w:val="TableParagraph"/>
                              <w:spacing w:line="240" w:lineRule="exact"/>
                              <w:ind w:left="0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az-Latn-AZ"/>
                              </w:rPr>
                            </w:pPr>
                            <w:r w:rsidRPr="00FC6FDC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FC6FDC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mart.2020/aprel.2020</w:t>
                            </w:r>
                          </w:p>
                        </w:tc>
                      </w:tr>
                    </w:tbl>
                    <w:p w14:paraId="1ABB0B5F" w14:textId="589A1617" w:rsidR="00FD2831" w:rsidRDefault="00FD2831" w:rsidP="00FD2831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6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Şəxsi biznes</w:t>
                      </w:r>
                    </w:p>
                    <w:p w14:paraId="2A4E6612" w14:textId="43A8E320" w:rsidR="00FD2831" w:rsidRPr="00FD2831" w:rsidRDefault="00FD2831" w:rsidP="00FD2831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6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Satış meneceri</w:t>
                      </w:r>
                    </w:p>
                    <w:p w14:paraId="1C9A6166" w14:textId="4CA70709" w:rsidR="00D05DF2" w:rsidRPr="00FD2831" w:rsidRDefault="00FD2831" w:rsidP="00D05DF2">
                      <w:pPr>
                        <w:pStyle w:val="BodyText"/>
                        <w:spacing w:before="6"/>
                        <w:ind w:left="530"/>
                        <w:rPr>
                          <w:rFonts w:asciiTheme="minorHAnsi" w:hAnsiTheme="minorHAnsi"/>
                          <w:sz w:val="28"/>
                          <w:szCs w:val="28"/>
                          <w:lang w:val="az-Latn-AZ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M</w:t>
                      </w:r>
                      <w:r w:rsidR="00D05DF2" w:rsidRPr="00FD2831">
                        <w:rPr>
                          <w:rFonts w:asciiTheme="minorHAnsi" w:hAnsiTheme="minorHAnsi"/>
                          <w:sz w:val="28"/>
                          <w:szCs w:val="28"/>
                          <w:lang w:val="az-Latn-AZ"/>
                        </w:rPr>
                        <w:t>ən bu işi ona görə istəyitə</w:t>
                      </w:r>
                      <w:r w:rsidRPr="00FD2831">
                        <w:rPr>
                          <w:rFonts w:asciiTheme="minorHAnsi" w:hAnsiTheme="minorHAnsi"/>
                          <w:sz w:val="28"/>
                          <w:szCs w:val="28"/>
                          <w:lang w:val="az-Latn-AZ"/>
                        </w:rPr>
                        <w:t>m ki, burada uğurlu olacam və özümü inkişaf elətditrəcəm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  <w:lang w:val="az-Latn-AZ"/>
                        </w:rPr>
                        <w:t>. Gələcəyimlə bağlı irəliyə getmək və uğurlu addım atmaq istəyirəm</w:t>
                      </w:r>
                    </w:p>
                    <w:p w14:paraId="69975314" w14:textId="77777777" w:rsidR="000A0B03" w:rsidRPr="000A0B03" w:rsidRDefault="000A0B03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5D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D33AD" wp14:editId="46117215">
                <wp:simplePos x="0" y="0"/>
                <wp:positionH relativeFrom="column">
                  <wp:posOffset>4120388</wp:posOffset>
                </wp:positionH>
                <wp:positionV relativeFrom="paragraph">
                  <wp:posOffset>1132840</wp:posOffset>
                </wp:positionV>
                <wp:extent cx="292735" cy="241300"/>
                <wp:effectExtent l="0" t="0" r="0" b="6350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41300"/>
                        </a:xfrm>
                        <a:prstGeom prst="roundRect">
                          <a:avLst/>
                        </a:prstGeom>
                        <a:blipFill>
                          <a:blip r:embed="rId10"/>
                          <a:srcRect/>
                          <a:stretch>
                            <a:fillRect l="3145" t="-6842" r="3145" b="-684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E680FB7" id="Rectangle: Rounded Corners 218" o:spid="_x0000_s1026" style="position:absolute;margin-left:324.45pt;margin-top:89.2pt;width:23.05pt;height:1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" stroked="f" strokeweight="1pt">
                <v:fill r:id="rId11" o:title="" recolor="t" rotate="t" type="frame"/>
                <v:stroke joinstyle="miter"/>
              </v:roundrect>
            </w:pict>
          </mc:Fallback>
        </mc:AlternateContent>
      </w:r>
      <w:r w:rsidR="00D05D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01B86" wp14:editId="651595C5">
                <wp:simplePos x="0" y="0"/>
                <wp:positionH relativeFrom="page">
                  <wp:posOffset>5351780</wp:posOffset>
                </wp:positionH>
                <wp:positionV relativeFrom="paragraph">
                  <wp:posOffset>1082167</wp:posOffset>
                </wp:positionV>
                <wp:extent cx="2348484" cy="304800"/>
                <wp:effectExtent l="0" t="0" r="1397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484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D2D5F" w14:textId="02F4E42C" w:rsidR="00D05DF2" w:rsidRPr="00D05DF2" w:rsidRDefault="00FD2831" w:rsidP="00D05DF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FD2831">
                              <w:rPr>
                                <w:color w:val="FFFFFF" w:themeColor="background1"/>
                                <w:sz w:val="24"/>
                              </w:rPr>
                              <w:t>Nureddin_aslanov_03</w:t>
                            </w:r>
                            <w:r w:rsidR="00D05DF2" w:rsidRPr="00FD2831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>@</w:t>
                            </w:r>
                            <w:r w:rsidRPr="00FD2831"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  <w:t xml:space="preserve"> 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1B86" id="Text Box 211" o:spid="_x0000_s1034" type="#_x0000_t202" style="position:absolute;left:0;text-align:left;margin-left:421.4pt;margin-top:85.2pt;width:184.9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" fillcolor="#4472c4 [3204]" strokeweight=".5pt">
                <v:textbox>
                  <w:txbxContent>
                    <w:p w14:paraId="5B4D2D5F" w14:textId="02F4E42C" w:rsidR="00D05DF2" w:rsidRPr="00D05DF2" w:rsidRDefault="00FD2831" w:rsidP="00D05DF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FD2831">
                        <w:rPr>
                          <w:color w:val="FFFFFF" w:themeColor="background1"/>
                          <w:sz w:val="24"/>
                        </w:rPr>
                        <w:t>Nureddin_aslanov_03</w:t>
                      </w:r>
                      <w:r w:rsidR="00D05DF2" w:rsidRPr="00FD2831">
                        <w:rPr>
                          <w:color w:val="FFFFFF" w:themeColor="background1"/>
                          <w:sz w:val="24"/>
                          <w:lang w:val="en-US"/>
                        </w:rPr>
                        <w:t>@</w:t>
                      </w:r>
                      <w:r w:rsidRPr="00FD2831">
                        <w:rPr>
                          <w:color w:val="FFFFFF" w:themeColor="background1"/>
                          <w:sz w:val="24"/>
                          <w:lang w:val="en-US"/>
                        </w:rPr>
                        <w:t xml:space="preserve"> mail.ru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5D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040B48" wp14:editId="6F39A09E">
                <wp:simplePos x="0" y="0"/>
                <wp:positionH relativeFrom="column">
                  <wp:posOffset>2218943</wp:posOffset>
                </wp:positionH>
                <wp:positionV relativeFrom="paragraph">
                  <wp:posOffset>1450848</wp:posOffset>
                </wp:positionV>
                <wp:extent cx="2657475" cy="304800"/>
                <wp:effectExtent l="0" t="0" r="28575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49F4D" w14:textId="70850DFA" w:rsidR="00D05DF2" w:rsidRPr="00D05DF2" w:rsidRDefault="00D05DF2" w:rsidP="00D05DF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5DF2">
                              <w:rPr>
                                <w:color w:val="FFFFFF" w:themeColor="background1"/>
                              </w:rPr>
                              <w:t xml:space="preserve">Bakı şəhəri, </w:t>
                            </w:r>
                            <w:r w:rsidR="001A61E4">
                              <w:rPr>
                                <w:color w:val="FFFFFF" w:themeColor="background1"/>
                              </w:rPr>
                              <w:t>Qaradağ</w:t>
                            </w:r>
                            <w:r w:rsidRPr="00D05DF2">
                              <w:rPr>
                                <w:color w:val="FFFFFF" w:themeColor="background1"/>
                              </w:rPr>
                              <w:t xml:space="preserve"> rayonu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0B48" id="Text Box 210" o:spid="_x0000_s1035" type="#_x0000_t202" style="position:absolute;left:0;text-align:left;margin-left:174.7pt;margin-top:114.25pt;width:209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" fillcolor="#4472c4 [3204]" strokeweight=".5pt">
                <v:textbox>
                  <w:txbxContent>
                    <w:p w14:paraId="36349F4D" w14:textId="70850DFA" w:rsidR="00D05DF2" w:rsidRPr="00D05DF2" w:rsidRDefault="00D05DF2" w:rsidP="00D05DF2">
                      <w:pPr>
                        <w:rPr>
                          <w:color w:val="FFFFFF" w:themeColor="background1"/>
                        </w:rPr>
                      </w:pPr>
                      <w:r w:rsidRPr="00D05DF2">
                        <w:rPr>
                          <w:color w:val="FFFFFF" w:themeColor="background1"/>
                        </w:rPr>
                        <w:t xml:space="preserve">Bakı şəhəri, </w:t>
                      </w:r>
                      <w:r w:rsidR="001A61E4">
                        <w:rPr>
                          <w:color w:val="FFFFFF" w:themeColor="background1"/>
                        </w:rPr>
                        <w:t>Qaradağ</w:t>
                      </w:r>
                      <w:r w:rsidRPr="00D05DF2">
                        <w:rPr>
                          <w:color w:val="FFFFFF" w:themeColor="background1"/>
                        </w:rPr>
                        <w:t xml:space="preserve"> rayonu</w:t>
                      </w:r>
                    </w:p>
                  </w:txbxContent>
                </v:textbox>
              </v:shape>
            </w:pict>
          </mc:Fallback>
        </mc:AlternateContent>
      </w:r>
      <w:r w:rsidR="00D05D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C33F4B" wp14:editId="4881AA29">
                <wp:simplePos x="0" y="0"/>
                <wp:positionH relativeFrom="column">
                  <wp:posOffset>2242820</wp:posOffset>
                </wp:positionH>
                <wp:positionV relativeFrom="paragraph">
                  <wp:posOffset>1109472</wp:posOffset>
                </wp:positionV>
                <wp:extent cx="1633728" cy="304800"/>
                <wp:effectExtent l="0" t="0" r="2413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728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ABB9B" w14:textId="1BEA64AD" w:rsidR="00D05DF2" w:rsidRPr="00D05DF2" w:rsidRDefault="00D05DF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05DF2">
                              <w:rPr>
                                <w:color w:val="FFFFFF" w:themeColor="background1"/>
                              </w:rPr>
                              <w:t>077</w:t>
                            </w:r>
                            <w:r w:rsidR="001A61E4">
                              <w:rPr>
                                <w:color w:val="FFFFFF" w:themeColor="background1"/>
                              </w:rPr>
                              <w:t>3203272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3F4B" id="Text Box 209" o:spid="_x0000_s1036" type="#_x0000_t202" style="position:absolute;left:0;text-align:left;margin-left:176.6pt;margin-top:87.35pt;width:128.65pt;height:2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" fillcolor="#4472c4 [3204]" strokeweight=".5pt">
                <v:textbox>
                  <w:txbxContent>
                    <w:p w14:paraId="173ABB9B" w14:textId="1BEA64AD" w:rsidR="00D05DF2" w:rsidRPr="00D05DF2" w:rsidRDefault="00D05DF2">
                      <w:pPr>
                        <w:rPr>
                          <w:color w:val="FFFFFF" w:themeColor="background1"/>
                        </w:rPr>
                      </w:pPr>
                      <w:r w:rsidRPr="00D05DF2">
                        <w:rPr>
                          <w:color w:val="FFFFFF" w:themeColor="background1"/>
                        </w:rPr>
                        <w:t>077</w:t>
                      </w:r>
                      <w:r w:rsidR="001A61E4">
                        <w:rPr>
                          <w:color w:val="FFFFFF" w:themeColor="background1"/>
                        </w:rPr>
                        <w:t>3203272</w:t>
                      </w:r>
                    </w:p>
                  </w:txbxContent>
                </v:textbox>
              </v:shape>
            </w:pict>
          </mc:Fallback>
        </mc:AlternateContent>
      </w:r>
      <w:r w:rsidR="00D05D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704A6" wp14:editId="25F8CFD5">
                <wp:simplePos x="0" y="0"/>
                <wp:positionH relativeFrom="column">
                  <wp:posOffset>1924304</wp:posOffset>
                </wp:positionH>
                <wp:positionV relativeFrom="paragraph">
                  <wp:posOffset>1129411</wp:posOffset>
                </wp:positionV>
                <wp:extent cx="292735" cy="241300"/>
                <wp:effectExtent l="0" t="0" r="0" b="635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41300"/>
                        </a:xfrm>
                        <a:prstGeom prst="roundRect">
                          <a:avLst/>
                        </a:prstGeom>
                        <a:blipFill>
                          <a:blip r:embed="rId12"/>
                          <a:srcRect/>
                          <a:stretch>
                            <a:fillRect l="3145" r="314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5D3D6865" id="Rectangle: Rounded Corners 213" o:spid="_x0000_s1026" style="position:absolute;margin-left:151.5pt;margin-top:88.95pt;width:23.05pt;height:1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" stroked="f" strokeweight="1pt">
                <v:fill r:id="rId13" o:title="" recolor="t" rotate="t" type="frame"/>
                <v:stroke joinstyle="miter"/>
              </v:roundrect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A7927B" wp14:editId="5933E98A">
                <wp:simplePos x="0" y="0"/>
                <wp:positionH relativeFrom="page">
                  <wp:align>left</wp:align>
                </wp:positionH>
                <wp:positionV relativeFrom="paragraph">
                  <wp:posOffset>6204458</wp:posOffset>
                </wp:positionV>
                <wp:extent cx="2683510" cy="374015"/>
                <wp:effectExtent l="0" t="0" r="21590" b="260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01A0E" w14:textId="77777777" w:rsidR="00C860E2" w:rsidRPr="006121B2" w:rsidRDefault="00B03CB1" w:rsidP="00C860E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  <w:t>Bacarıqlar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927B" id="Text Box 2" o:spid="_x0000_s1037" type="#_x0000_t202" style="position:absolute;left:0;text-align:left;margin-left:0;margin-top:488.55pt;width:211.3pt;height:29.4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" filled="f" strokecolor="white [3212]">
                <v:textbox>
                  <w:txbxContent>
                    <w:p w14:paraId="46F01A0E" w14:textId="77777777" w:rsidR="00C860E2" w:rsidRPr="006121B2" w:rsidRDefault="00B03CB1" w:rsidP="00C860E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  <w:t>Bacarıqlar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F3957" wp14:editId="5B5D551E">
                <wp:simplePos x="0" y="0"/>
                <wp:positionH relativeFrom="page">
                  <wp:align>left</wp:align>
                </wp:positionH>
                <wp:positionV relativeFrom="paragraph">
                  <wp:posOffset>5143119</wp:posOffset>
                </wp:positionV>
                <wp:extent cx="2683510" cy="1036320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1036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6DB7E" w14:textId="77777777" w:rsidR="00594C91" w:rsidRPr="00C860E2" w:rsidRDefault="00594C91" w:rsidP="00594C9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Word                   - </w:t>
                            </w: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>əla</w:t>
                            </w:r>
                          </w:p>
                          <w:p w14:paraId="5F0F18EF" w14:textId="68F12A59" w:rsidR="00594C91" w:rsidRPr="00C860E2" w:rsidRDefault="00594C91" w:rsidP="00594C9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Excel                    - </w:t>
                            </w:r>
                            <w:r w:rsidR="00FD2831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>əla</w:t>
                            </w:r>
                          </w:p>
                          <w:p w14:paraId="613C7073" w14:textId="082EB259" w:rsidR="00594C91" w:rsidRPr="00C860E2" w:rsidRDefault="00594C91" w:rsidP="00594C9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PowerPoint        - </w:t>
                            </w:r>
                            <w:r w:rsidR="001A61E4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>yaxşı</w:t>
                            </w:r>
                          </w:p>
                          <w:p w14:paraId="77FA1A87" w14:textId="77777777" w:rsidR="00C860E2" w:rsidRPr="00594C91" w:rsidRDefault="00C860E2" w:rsidP="00C860E2">
                            <w:pPr>
                              <w:pStyle w:val="BodyText"/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3957" id="Text Box 18" o:spid="_x0000_s1038" type="#_x0000_t202" style="position:absolute;left:0;text-align:left;margin-left:0;margin-top:404.95pt;width:211.3pt;height:81.6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" fillcolor="#4472c4 [3204]" stroked="f" strokeweight=".5pt">
                <v:textbox>
                  <w:txbxContent>
                    <w:p w14:paraId="01B6DB7E" w14:textId="77777777" w:rsidR="00594C91" w:rsidRPr="00C860E2" w:rsidRDefault="00594C91" w:rsidP="00594C91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Word                   - </w:t>
                      </w: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>əla</w:t>
                      </w:r>
                    </w:p>
                    <w:p w14:paraId="5F0F18EF" w14:textId="68F12A59" w:rsidR="00594C91" w:rsidRPr="00C860E2" w:rsidRDefault="00594C91" w:rsidP="00594C91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Excel                    - </w:t>
                      </w:r>
                      <w:r w:rsidR="00FD2831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>əla</w:t>
                      </w:r>
                    </w:p>
                    <w:p w14:paraId="613C7073" w14:textId="082EB259" w:rsidR="00594C91" w:rsidRPr="00C860E2" w:rsidRDefault="00594C91" w:rsidP="00594C91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PowerPoint        - </w:t>
                      </w:r>
                      <w:r w:rsidR="001A61E4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>yaxşı</w:t>
                      </w:r>
                    </w:p>
                    <w:p w14:paraId="77FA1A87" w14:textId="77777777" w:rsidR="00C860E2" w:rsidRPr="00594C91" w:rsidRDefault="00C860E2" w:rsidP="00C860E2">
                      <w:pPr>
                        <w:pStyle w:val="BodyText"/>
                        <w:rPr>
                          <w:rFonts w:asciiTheme="minorHAnsi" w:hAnsi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5515BAE" wp14:editId="7FBADBF9">
                <wp:simplePos x="0" y="0"/>
                <wp:positionH relativeFrom="page">
                  <wp:align>right</wp:align>
                </wp:positionH>
                <wp:positionV relativeFrom="paragraph">
                  <wp:posOffset>4110228</wp:posOffset>
                </wp:positionV>
                <wp:extent cx="5039614" cy="363855"/>
                <wp:effectExtent l="57150" t="38100" r="66040" b="7429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614" cy="363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23BB5" w14:textId="13DC459E" w:rsidR="00C860E2" w:rsidRPr="00C860E2" w:rsidRDefault="00FD2831" w:rsidP="00C860E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2831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MARAQLAR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5BAE" id="Text Box 192" o:spid="_x0000_s1039" type="#_x0000_t202" style="position:absolute;left:0;text-align:left;margin-left:345.6pt;margin-top:323.65pt;width:396.8pt;height:28.65pt;z-index:2516551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B23BB5" w14:textId="13DC459E" w:rsidR="00C860E2" w:rsidRPr="00C860E2" w:rsidRDefault="00FD2831" w:rsidP="00C860E2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D2831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>MARAQLAR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24CF19D" wp14:editId="462E36BB">
                <wp:simplePos x="0" y="0"/>
                <wp:positionH relativeFrom="page">
                  <wp:align>left</wp:align>
                </wp:positionH>
                <wp:positionV relativeFrom="paragraph">
                  <wp:posOffset>4666869</wp:posOffset>
                </wp:positionV>
                <wp:extent cx="2683510" cy="374015"/>
                <wp:effectExtent l="0" t="0" r="21590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1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78D70" w14:textId="77777777" w:rsidR="00594C91" w:rsidRPr="006121B2" w:rsidRDefault="00594C91" w:rsidP="00594C9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  <w:t>Kompüter bilikləri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F19D" id="_x0000_s1040" type="#_x0000_t202" style="position:absolute;left:0;text-align:left;margin-left:0;margin-top:367.45pt;width:211.3pt;height:29.4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" filled="f" strokecolor="white [3212]">
                <v:textbox>
                  <w:txbxContent>
                    <w:p w14:paraId="2D078D70" w14:textId="77777777" w:rsidR="00594C91" w:rsidRPr="006121B2" w:rsidRDefault="00594C91" w:rsidP="00594C9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  <w:t>Kompüter bilikləri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77375" wp14:editId="47DA6E05">
                <wp:simplePos x="0" y="0"/>
                <wp:positionH relativeFrom="page">
                  <wp:align>left</wp:align>
                </wp:positionH>
                <wp:positionV relativeFrom="paragraph">
                  <wp:posOffset>3924427</wp:posOffset>
                </wp:positionV>
                <wp:extent cx="2621280" cy="1011936"/>
                <wp:effectExtent l="0" t="0" r="762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11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382C5" w14:textId="77777777" w:rsidR="00C860E2" w:rsidRPr="00C860E2" w:rsidRDefault="00C860E2" w:rsidP="00C860E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 xml:space="preserve">Azərbacan          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 xml:space="preserve"> </w:t>
                            </w: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>- mükəmməl</w:t>
                            </w:r>
                          </w:p>
                          <w:p w14:paraId="4E0CA9E4" w14:textId="79E5BFCC" w:rsidR="00C860E2" w:rsidRPr="00C860E2" w:rsidRDefault="00C860E2" w:rsidP="00C860E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 xml:space="preserve"> İngilis                   - </w:t>
                            </w:r>
                            <w:r w:rsidR="00FD2831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>yaxşı(B1</w:t>
                            </w: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>)</w:t>
                            </w:r>
                          </w:p>
                          <w:p w14:paraId="56DE6013" w14:textId="77777777" w:rsidR="00C860E2" w:rsidRPr="00C860E2" w:rsidRDefault="00C860E2" w:rsidP="00C860E2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0E2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28"/>
                                <w:lang w:val="az-Latn-AZ"/>
                              </w:rPr>
                              <w:t xml:space="preserve"> Rus                       - zəif (A1)</w:t>
                            </w:r>
                          </w:p>
                          <w:p w14:paraId="2C18A759" w14:textId="77777777" w:rsidR="00C860E2" w:rsidRDefault="00C860E2" w:rsidP="00C860E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7375" id="Text Box 22" o:spid="_x0000_s1041" type="#_x0000_t202" style="position:absolute;left:0;text-align:left;margin-left:0;margin-top:309pt;width:206.4pt;height:79.7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" fillcolor="#4472c4 [3204]" stroked="f" strokeweight=".5pt">
                <v:textbox>
                  <w:txbxContent>
                    <w:p w14:paraId="789382C5" w14:textId="77777777" w:rsidR="00C860E2" w:rsidRPr="00C860E2" w:rsidRDefault="00C860E2" w:rsidP="00C860E2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 xml:space="preserve">Azərbacan          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 xml:space="preserve"> </w:t>
                      </w: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>- mükəmməl</w:t>
                      </w:r>
                    </w:p>
                    <w:p w14:paraId="4E0CA9E4" w14:textId="79E5BFCC" w:rsidR="00C860E2" w:rsidRPr="00C860E2" w:rsidRDefault="00C860E2" w:rsidP="00C860E2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 xml:space="preserve"> </w:t>
                      </w: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 xml:space="preserve">İngilis                   - </w:t>
                      </w:r>
                      <w:r w:rsidR="00FD2831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>yaxşı(B1</w:t>
                      </w: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>)</w:t>
                      </w:r>
                    </w:p>
                    <w:p w14:paraId="56DE6013" w14:textId="77777777" w:rsidR="00C860E2" w:rsidRPr="00C860E2" w:rsidRDefault="00C860E2" w:rsidP="00C860E2">
                      <w:pPr>
                        <w:pStyle w:val="BodyText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0E2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28"/>
                          <w:lang w:val="az-Latn-AZ"/>
                        </w:rPr>
                        <w:t xml:space="preserve"> Rus                       - zəif (A1)</w:t>
                      </w:r>
                    </w:p>
                    <w:p w14:paraId="2C18A759" w14:textId="77777777" w:rsidR="00C860E2" w:rsidRDefault="00C860E2" w:rsidP="00C860E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D6C97" wp14:editId="3E463852">
                <wp:simplePos x="0" y="0"/>
                <wp:positionH relativeFrom="page">
                  <wp:align>left</wp:align>
                </wp:positionH>
                <wp:positionV relativeFrom="paragraph">
                  <wp:posOffset>1528191</wp:posOffset>
                </wp:positionV>
                <wp:extent cx="2682240" cy="195072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95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0B112" w14:textId="4BB9A5D8" w:rsidR="00594C91" w:rsidRDefault="00307386" w:rsidP="00594C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UNEC Azərbaycan Dövlət İqtisad Universiteti</w:t>
                            </w:r>
                          </w:p>
                          <w:p w14:paraId="0FA61033" w14:textId="70C824DA" w:rsidR="00307386" w:rsidRDefault="00307386">
                            <w:r>
                              <w:t>Mühəndislik  fakultəsi.</w:t>
                            </w:r>
                          </w:p>
                          <w:p w14:paraId="493AC577" w14:textId="2ADBCD38" w:rsidR="00307386" w:rsidRDefault="00307386">
                            <w:r>
                              <w:t>“</w:t>
                            </w:r>
                            <w:r w:rsidR="001A61E4">
                              <w:t>Qida</w:t>
                            </w:r>
                            <w:r>
                              <w:t xml:space="preserve"> mühəndisliyi” ixtisas</w:t>
                            </w:r>
                          </w:p>
                          <w:p w14:paraId="28F5E84A" w14:textId="5F0E1D25" w:rsidR="00594C91" w:rsidRDefault="00594C91">
                            <w:pPr>
                              <w:rPr>
                                <w:lang w:val="en-US"/>
                              </w:rPr>
                            </w:pPr>
                            <w:r>
                              <w:t>( ÜOMG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FD2831">
                              <w:rPr>
                                <w:lang w:val="en-US"/>
                              </w:rPr>
                              <w:t>73.5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CDD362C" w14:textId="18F46CB9" w:rsidR="00594C91" w:rsidRDefault="00594C91"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t xml:space="preserve">əbul balı: </w:t>
                            </w:r>
                            <w:r w:rsidR="00FD2831">
                              <w:t>443</w:t>
                            </w:r>
                          </w:p>
                          <w:p w14:paraId="4D742747" w14:textId="77777777" w:rsidR="00594C91" w:rsidRDefault="00594C91" w:rsidP="00594C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Yardımlı rayonu Şıxlar kəndi</w:t>
                            </w:r>
                          </w:p>
                          <w:p w14:paraId="7C139AD8" w14:textId="77777777" w:rsidR="00594C91" w:rsidRDefault="00594C91" w:rsidP="00594C91">
                            <w:r>
                              <w:t>ÜOMG: 5.00</w:t>
                            </w:r>
                          </w:p>
                          <w:p w14:paraId="17283852" w14:textId="77777777" w:rsidR="00594C91" w:rsidRPr="00594C91" w:rsidRDefault="00594C91"/>
                          <w:p w14:paraId="7D057255" w14:textId="77777777" w:rsidR="00594C91" w:rsidRPr="00594C91" w:rsidRDefault="00594C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6C97" id="Text Box 21" o:spid="_x0000_s1042" type="#_x0000_t202" style="position:absolute;left:0;text-align:left;margin-left:0;margin-top:120.35pt;width:211.2pt;height:153.6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" fillcolor="#4472c4 [3204]" stroked="f" strokeweight="1pt">
                <v:textbox>
                  <w:txbxContent>
                    <w:p w14:paraId="4AE0B112" w14:textId="4BB9A5D8" w:rsidR="00594C91" w:rsidRDefault="00307386" w:rsidP="00594C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UNEC Azərbaycan Dövlət İqtisad Universiteti</w:t>
                      </w:r>
                    </w:p>
                    <w:p w14:paraId="0FA61033" w14:textId="70C824DA" w:rsidR="00307386" w:rsidRDefault="00307386">
                      <w:r>
                        <w:t>Mühəndislik  fakultəsi.</w:t>
                      </w:r>
                    </w:p>
                    <w:p w14:paraId="493AC577" w14:textId="2ADBCD38" w:rsidR="00307386" w:rsidRDefault="00307386">
                      <w:r>
                        <w:t>“</w:t>
                      </w:r>
                      <w:r w:rsidR="001A61E4">
                        <w:t>Qida</w:t>
                      </w:r>
                      <w:r>
                        <w:t xml:space="preserve"> mühəndisliyi” ixtisas</w:t>
                      </w:r>
                    </w:p>
                    <w:p w14:paraId="28F5E84A" w14:textId="5F0E1D25" w:rsidR="00594C91" w:rsidRDefault="00594C91">
                      <w:pPr>
                        <w:rPr>
                          <w:lang w:val="en-US"/>
                        </w:rPr>
                      </w:pPr>
                      <w:r>
                        <w:t>( ÜOMG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FD2831">
                        <w:rPr>
                          <w:lang w:val="en-US"/>
                        </w:rPr>
                        <w:t>73.5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7CDD362C" w14:textId="18F46CB9" w:rsidR="00594C91" w:rsidRDefault="00594C91">
                      <w:r>
                        <w:rPr>
                          <w:lang w:val="en-US"/>
                        </w:rPr>
                        <w:t>Q</w:t>
                      </w:r>
                      <w:r>
                        <w:t xml:space="preserve">əbul balı: </w:t>
                      </w:r>
                      <w:r w:rsidR="00FD2831">
                        <w:t>443</w:t>
                      </w:r>
                    </w:p>
                    <w:p w14:paraId="4D742747" w14:textId="77777777" w:rsidR="00594C91" w:rsidRDefault="00594C91" w:rsidP="00594C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Yardımlı rayonu Şıxlar kəndi</w:t>
                      </w:r>
                    </w:p>
                    <w:p w14:paraId="7C139AD8" w14:textId="77777777" w:rsidR="00594C91" w:rsidRDefault="00594C91" w:rsidP="00594C91">
                      <w:r>
                        <w:t>ÜOMG: 5.00</w:t>
                      </w:r>
                    </w:p>
                    <w:p w14:paraId="17283852" w14:textId="77777777" w:rsidR="00594C91" w:rsidRPr="00594C91" w:rsidRDefault="00594C91"/>
                    <w:p w14:paraId="7D057255" w14:textId="77777777" w:rsidR="00594C91" w:rsidRPr="00594C91" w:rsidRDefault="00594C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3B09F7" wp14:editId="32FD8AF1">
                <wp:simplePos x="0" y="0"/>
                <wp:positionH relativeFrom="page">
                  <wp:align>left</wp:align>
                </wp:positionH>
                <wp:positionV relativeFrom="paragraph">
                  <wp:posOffset>3506724</wp:posOffset>
                </wp:positionV>
                <wp:extent cx="2669540" cy="372110"/>
                <wp:effectExtent l="0" t="0" r="16510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30FF" w14:textId="77777777" w:rsidR="00C860E2" w:rsidRPr="006121B2" w:rsidRDefault="00C860E2" w:rsidP="00C860E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  <w:t>Dil bilikləri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09F7" id="_x0000_s1043" type="#_x0000_t202" style="position:absolute;left:0;text-align:left;margin-left:0;margin-top:276.1pt;width:210.2pt;height:29.3pt;z-index:2516807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" filled="f" strokecolor="white [3212]">
                <v:textbox>
                  <w:txbxContent>
                    <w:p w14:paraId="036C30FF" w14:textId="77777777" w:rsidR="00C860E2" w:rsidRPr="006121B2" w:rsidRDefault="00C860E2" w:rsidP="00C860E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  <w:t>Dil bilikləri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53DA27" wp14:editId="1454D8B6">
                <wp:simplePos x="0" y="0"/>
                <wp:positionH relativeFrom="page">
                  <wp:align>left</wp:align>
                </wp:positionH>
                <wp:positionV relativeFrom="paragraph">
                  <wp:posOffset>1107186</wp:posOffset>
                </wp:positionV>
                <wp:extent cx="2645410" cy="372110"/>
                <wp:effectExtent l="0" t="0" r="2159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0862A" w14:textId="6EE8CCB0" w:rsidR="00594C91" w:rsidRPr="006121B2" w:rsidRDefault="00594C91" w:rsidP="00594C9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  <w:t>TƏHSİL</w:t>
                            </w:r>
                            <w:r w:rsidR="0030738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32"/>
                              </w:rPr>
                              <w:t xml:space="preserve"> (IV kurs)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DA27" id="_x0000_s1044" type="#_x0000_t202" style="position:absolute;left:0;text-align:left;margin-left:0;margin-top:87.2pt;width:208.3pt;height:29.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" filled="f" strokecolor="white [3212]">
                <v:textbox>
                  <w:txbxContent>
                    <w:p w14:paraId="69D0862A" w14:textId="6EE8CCB0" w:rsidR="00594C91" w:rsidRPr="006121B2" w:rsidRDefault="00594C91" w:rsidP="00594C9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  <w:t>TƏHSİL</w:t>
                      </w:r>
                      <w:r w:rsidR="0030738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32"/>
                        </w:rPr>
                        <w:t xml:space="preserve"> (IV kurs)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3C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17F93" wp14:editId="434F6B3E">
                <wp:simplePos x="0" y="0"/>
                <wp:positionH relativeFrom="margin">
                  <wp:posOffset>1901825</wp:posOffset>
                </wp:positionH>
                <wp:positionV relativeFrom="paragraph">
                  <wp:posOffset>1462659</wp:posOffset>
                </wp:positionV>
                <wp:extent cx="292735" cy="219456"/>
                <wp:effectExtent l="0" t="0" r="0" b="9525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19456"/>
                        </a:xfrm>
                        <a:prstGeom prst="roundRect">
                          <a:avLst/>
                        </a:prstGeom>
                        <a:blipFill>
                          <a:blip r:embed="rId14"/>
                          <a:srcRect/>
                          <a:stretch>
                            <a:fillRect l="12145" r="-585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63171" id="Rectangle: Rounded Corners 215" o:spid="_x0000_s1026" style="position:absolute;margin-left:149.75pt;margin-top:115.15pt;width:23.0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" stroked="f" strokeweight="1pt">
                <v:fill r:id="rId15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0A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E2CF414" wp14:editId="51EF6DBD">
                <wp:simplePos x="0" y="0"/>
                <wp:positionH relativeFrom="page">
                  <wp:align>right</wp:align>
                </wp:positionH>
                <wp:positionV relativeFrom="paragraph">
                  <wp:posOffset>5798185</wp:posOffset>
                </wp:positionV>
                <wp:extent cx="5047488" cy="364236"/>
                <wp:effectExtent l="57150" t="38100" r="58420" b="742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8" cy="3642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CCC" w14:textId="2403B5B6" w:rsidR="00C860E2" w:rsidRPr="00C860E2" w:rsidRDefault="00C860E2" w:rsidP="00C860E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F414" id="Text Box 31" o:spid="_x0000_s1045" type="#_x0000_t202" style="position:absolute;left:0;text-align:left;margin-left:346.25pt;margin-top:456.55pt;width:397.45pt;height:28.7pt;z-index:25165413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1447CCC" w14:textId="2403B5B6" w:rsidR="00C860E2" w:rsidRPr="00C860E2" w:rsidRDefault="00C860E2" w:rsidP="00C860E2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4D1C6E1" wp14:editId="757FB3D4">
                <wp:simplePos x="0" y="0"/>
                <wp:positionH relativeFrom="page">
                  <wp:align>right</wp:align>
                </wp:positionH>
                <wp:positionV relativeFrom="paragraph">
                  <wp:posOffset>7649845</wp:posOffset>
                </wp:positionV>
                <wp:extent cx="5047488" cy="364236"/>
                <wp:effectExtent l="57150" t="38100" r="58420" b="7429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8" cy="3642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1BB3A" w14:textId="430E653E" w:rsidR="00391444" w:rsidRPr="00C860E2" w:rsidRDefault="00391444" w:rsidP="0039144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C6E1" id="Text Box 193" o:spid="_x0000_s1046" type="#_x0000_t202" style="position:absolute;left:0;text-align:left;margin-left:346.25pt;margin-top:602.35pt;width:397.45pt;height:28.7pt;z-index:25165311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81BB3A" w14:textId="430E653E" w:rsidR="00391444" w:rsidRPr="00C860E2" w:rsidRDefault="00391444" w:rsidP="00391444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FAD2F4" wp14:editId="1DF596C2">
                <wp:simplePos x="0" y="0"/>
                <wp:positionH relativeFrom="page">
                  <wp:posOffset>2511552</wp:posOffset>
                </wp:positionH>
                <wp:positionV relativeFrom="paragraph">
                  <wp:posOffset>8046720</wp:posOffset>
                </wp:positionV>
                <wp:extent cx="5189220" cy="1023620"/>
                <wp:effectExtent l="0" t="0" r="11430" b="2413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102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9336C" w14:textId="1B3B9A45" w:rsidR="000A0B03" w:rsidRDefault="000A0B03" w:rsidP="00FD2831">
                            <w:pPr>
                              <w:pStyle w:val="ListParagraph"/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D2F4" id="Text Box 197" o:spid="_x0000_s1047" type="#_x0000_t202" style="position:absolute;left:0;text-align:left;margin-left:197.75pt;margin-top:633.6pt;width:408.6pt;height:80.6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" fillcolor="white [3201]" strokeweight=".5pt">
                <v:textbox>
                  <w:txbxContent>
                    <w:p w14:paraId="7679336C" w14:textId="1B3B9A45" w:rsidR="000A0B03" w:rsidRDefault="000A0B03" w:rsidP="00FD2831">
                      <w:pPr>
                        <w:pStyle w:val="ListParagraph"/>
                        <w:spacing w:after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0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91BDC" wp14:editId="3BF8475D">
                <wp:simplePos x="0" y="0"/>
                <wp:positionH relativeFrom="page">
                  <wp:align>right</wp:align>
                </wp:positionH>
                <wp:positionV relativeFrom="paragraph">
                  <wp:posOffset>2003044</wp:posOffset>
                </wp:positionV>
                <wp:extent cx="5047488" cy="364236"/>
                <wp:effectExtent l="57150" t="38100" r="58420" b="742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8" cy="3642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D128F" w14:textId="77BCE733" w:rsidR="00C860E2" w:rsidRPr="00C860E2" w:rsidRDefault="00C860E2" w:rsidP="00C860E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860E2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>İŞ TƏCRÜBƏSİ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860E2">
                              <w:rPr>
                                <w:rFonts w:asciiTheme="minorHAnsi" w:hAnsiTheme="minorHAnsi"/>
                                <w:b/>
                                <w:bCs/>
                                <w:strike/>
                                <w:sz w:val="36"/>
                                <w:szCs w:val="36"/>
                              </w:rPr>
                              <w:t>YOXSA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trike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05DF2" w:rsidRPr="00D05DF2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>iş üçün</w:t>
                            </w:r>
                            <w:r w:rsidR="00D05DF2">
                              <w:rPr>
                                <w:rFonts w:asciiTheme="minorHAnsi" w:hAnsiTheme="minorHAnsi"/>
                                <w:b/>
                                <w:bCs/>
                                <w:strike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05DF2">
                              <w:rPr>
                                <w:rFonts w:asciiTheme="minorHAnsi" w:hAnsiTheme="minorHAnsi"/>
                                <w:b/>
                                <w:bCs/>
                                <w:sz w:val="36"/>
                                <w:szCs w:val="36"/>
                              </w:rPr>
                              <w:t>Hekayə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1BDC" id="Text Box 30" o:spid="_x0000_s1048" type="#_x0000_t202" style="position:absolute;left:0;text-align:left;margin-left:346.25pt;margin-top:157.7pt;width:397.45pt;height:28.7pt;z-index:2516869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43D128F" w14:textId="77BCE733" w:rsidR="00C860E2" w:rsidRPr="00C860E2" w:rsidRDefault="00C860E2" w:rsidP="00C860E2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C860E2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>İŞ TƏCRÜBƏSİ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C860E2">
                        <w:rPr>
                          <w:rFonts w:asciiTheme="minorHAnsi" w:hAnsiTheme="minorHAnsi"/>
                          <w:b/>
                          <w:bCs/>
                          <w:strike/>
                          <w:sz w:val="36"/>
                          <w:szCs w:val="36"/>
                        </w:rPr>
                        <w:t>YOXSA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trike/>
                          <w:sz w:val="36"/>
                          <w:szCs w:val="36"/>
                        </w:rPr>
                        <w:t xml:space="preserve">  </w:t>
                      </w:r>
                      <w:r w:rsidR="00D05DF2" w:rsidRPr="00D05DF2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>iş üçün</w:t>
                      </w:r>
                      <w:r w:rsidR="00D05DF2">
                        <w:rPr>
                          <w:rFonts w:asciiTheme="minorHAnsi" w:hAnsiTheme="minorHAnsi"/>
                          <w:b/>
                          <w:bCs/>
                          <w:strike/>
                          <w:sz w:val="36"/>
                          <w:szCs w:val="36"/>
                        </w:rPr>
                        <w:t xml:space="preserve"> </w:t>
                      </w:r>
                      <w:r w:rsidR="00D05DF2">
                        <w:rPr>
                          <w:rFonts w:asciiTheme="minorHAnsi" w:hAnsiTheme="minorHAnsi"/>
                          <w:b/>
                          <w:bCs/>
                          <w:sz w:val="36"/>
                          <w:szCs w:val="36"/>
                        </w:rPr>
                        <w:t>Hekayə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4C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64D78" wp14:editId="7B945A9F">
                <wp:simplePos x="0" y="0"/>
                <wp:positionH relativeFrom="margin">
                  <wp:posOffset>2097024</wp:posOffset>
                </wp:positionH>
                <wp:positionV relativeFrom="paragraph">
                  <wp:posOffset>-914400</wp:posOffset>
                </wp:positionV>
                <wp:extent cx="1584960" cy="1584833"/>
                <wp:effectExtent l="0" t="0" r="1524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58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56CB8" w14:textId="003E3818" w:rsidR="004C11FD" w:rsidRDefault="00456C31">
                            <w:r w:rsidRPr="00456C3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C6D230" wp14:editId="2946728D">
                                  <wp:extent cx="1395730" cy="1574502"/>
                                  <wp:effectExtent l="0" t="0" r="0" b="6985"/>
                                  <wp:docPr id="3" name="Picture 3" descr="C:\Users\admin\Downloads\IMG_155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ownloads\IMG_155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730" cy="15745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4D78" id="_x0000_s1049" type="#_x0000_t202" style="position:absolute;left:0;text-align:left;margin-left:165.1pt;margin-top:-1in;width:124.8pt;height:124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" fillcolor="white [3201]" strokeweight=".5pt">
                <v:textbox>
                  <w:txbxContent>
                    <w:p w14:paraId="34A56CB8" w14:textId="003E3818" w:rsidR="004C11FD" w:rsidRDefault="00456C31">
                      <w:r w:rsidRPr="00456C3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4C6D230" wp14:editId="2946728D">
                            <wp:extent cx="1395730" cy="1574502"/>
                            <wp:effectExtent l="0" t="0" r="0" b="6985"/>
                            <wp:docPr id="3" name="Picture 3" descr="C:\Users\admin\Downloads\IMG_155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ownloads\IMG_155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5730" cy="1574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C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CA93D" wp14:editId="77EFE636">
                <wp:simplePos x="0" y="0"/>
                <wp:positionH relativeFrom="page">
                  <wp:align>left</wp:align>
                </wp:positionH>
                <wp:positionV relativeFrom="paragraph">
                  <wp:posOffset>4138200</wp:posOffset>
                </wp:positionV>
                <wp:extent cx="7275386" cy="2680970"/>
                <wp:effectExtent l="0" t="7937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75386" cy="2680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312B51F" id="Rectangle 5" o:spid="_x0000_s1026" style="position:absolute;margin-left:0;margin-top:325.85pt;width:572.85pt;height:211.1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" fillcolor="#4472c4 [3204]" stroked="f" strokeweight="1pt">
                <w10:wrap anchorx="page"/>
              </v:rect>
            </w:pict>
          </mc:Fallback>
        </mc:AlternateContent>
      </w:r>
      <w:r w:rsidR="00594C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0A87C" wp14:editId="5B396342">
                <wp:simplePos x="0" y="0"/>
                <wp:positionH relativeFrom="page">
                  <wp:posOffset>-24384</wp:posOffset>
                </wp:positionH>
                <wp:positionV relativeFrom="paragraph">
                  <wp:posOffset>694944</wp:posOffset>
                </wp:positionV>
                <wp:extent cx="7802372" cy="1133475"/>
                <wp:effectExtent l="0" t="0" r="273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372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9C8B5F3" id="Rectangle 4" o:spid="_x0000_s1026" style="position:absolute;margin-left:-1.9pt;margin-top:54.7pt;width:614.3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" fillcolor="#4472c4 [3204]" strokecolor="#1f3763 [1604]" strokeweight="1pt">
                <w10:wrap anchorx="page"/>
              </v:rect>
            </w:pict>
          </mc:Fallback>
        </mc:AlternateContent>
      </w:r>
      <w:r w:rsidR="004C11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28732" wp14:editId="6E3961A7">
                <wp:simplePos x="0" y="0"/>
                <wp:positionH relativeFrom="page">
                  <wp:posOffset>24130</wp:posOffset>
                </wp:positionH>
                <wp:positionV relativeFrom="paragraph">
                  <wp:posOffset>-1109345</wp:posOffset>
                </wp:positionV>
                <wp:extent cx="7619365" cy="1962785"/>
                <wp:effectExtent l="0" t="0" r="1968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962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03B9B41" id="Rectangle 1" o:spid="_x0000_s1026" style="position:absolute;margin-left:1.9pt;margin-top:-87.35pt;width:599.95pt;height:154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" fillcolor="white [3212]" strokecolor="white [3212]" strokeweight="1pt">
                <w10:wrap anchorx="page"/>
              </v:rect>
            </w:pict>
          </mc:Fallback>
        </mc:AlternateContent>
      </w:r>
    </w:p>
    <w:sectPr w:rsidR="004C1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B1E8C03C"/>
    <w:lvl w:ilvl="0" w:tplc="4E7C401A">
      <w:start w:val="1"/>
      <w:numFmt w:val="bullet"/>
      <w:lvlText w:val="-"/>
      <w:lvlJc w:val="left"/>
      <w:pPr>
        <w:ind w:left="530" w:hanging="131"/>
      </w:pPr>
      <w:rPr>
        <w:rFonts w:ascii="Calibri" w:eastAsia="Calibri" w:hAnsi="Calibri" w:cs="Calibri" w:hint="default"/>
        <w:w w:val="100"/>
        <w:sz w:val="24"/>
        <w:szCs w:val="24"/>
        <w:lang w:val="tr-TR" w:eastAsia="tr-TR" w:bidi="tr-TR"/>
      </w:rPr>
    </w:lvl>
    <w:lvl w:ilvl="1" w:tplc="9EBCFEB4">
      <w:start w:val="1"/>
      <w:numFmt w:val="bullet"/>
      <w:lvlText w:val="•"/>
      <w:lvlJc w:val="left"/>
      <w:pPr>
        <w:ind w:left="1553" w:hanging="131"/>
      </w:pPr>
      <w:rPr>
        <w:rFonts w:hint="default"/>
        <w:lang w:val="tr-TR" w:eastAsia="tr-TR" w:bidi="tr-TR"/>
      </w:rPr>
    </w:lvl>
    <w:lvl w:ilvl="2" w:tplc="E5383B24">
      <w:start w:val="1"/>
      <w:numFmt w:val="bullet"/>
      <w:lvlText w:val="•"/>
      <w:lvlJc w:val="left"/>
      <w:pPr>
        <w:ind w:left="2567" w:hanging="131"/>
      </w:pPr>
      <w:rPr>
        <w:rFonts w:hint="default"/>
        <w:lang w:val="tr-TR" w:eastAsia="tr-TR" w:bidi="tr-TR"/>
      </w:rPr>
    </w:lvl>
    <w:lvl w:ilvl="3" w:tplc="5822842A">
      <w:start w:val="1"/>
      <w:numFmt w:val="bullet"/>
      <w:lvlText w:val="•"/>
      <w:lvlJc w:val="left"/>
      <w:pPr>
        <w:ind w:left="3581" w:hanging="131"/>
      </w:pPr>
      <w:rPr>
        <w:rFonts w:hint="default"/>
        <w:lang w:val="tr-TR" w:eastAsia="tr-TR" w:bidi="tr-TR"/>
      </w:rPr>
    </w:lvl>
    <w:lvl w:ilvl="4" w:tplc="D4BCD60A">
      <w:start w:val="1"/>
      <w:numFmt w:val="bullet"/>
      <w:lvlText w:val="•"/>
      <w:lvlJc w:val="left"/>
      <w:pPr>
        <w:ind w:left="4595" w:hanging="131"/>
      </w:pPr>
      <w:rPr>
        <w:rFonts w:hint="default"/>
        <w:lang w:val="tr-TR" w:eastAsia="tr-TR" w:bidi="tr-TR"/>
      </w:rPr>
    </w:lvl>
    <w:lvl w:ilvl="5" w:tplc="B8D2D014">
      <w:start w:val="1"/>
      <w:numFmt w:val="bullet"/>
      <w:lvlText w:val="•"/>
      <w:lvlJc w:val="left"/>
      <w:pPr>
        <w:ind w:left="5609" w:hanging="131"/>
      </w:pPr>
      <w:rPr>
        <w:rFonts w:hint="default"/>
        <w:lang w:val="tr-TR" w:eastAsia="tr-TR" w:bidi="tr-TR"/>
      </w:rPr>
    </w:lvl>
    <w:lvl w:ilvl="6" w:tplc="36D270AA">
      <w:start w:val="1"/>
      <w:numFmt w:val="bullet"/>
      <w:lvlText w:val="•"/>
      <w:lvlJc w:val="left"/>
      <w:pPr>
        <w:ind w:left="6623" w:hanging="131"/>
      </w:pPr>
      <w:rPr>
        <w:rFonts w:hint="default"/>
        <w:lang w:val="tr-TR" w:eastAsia="tr-TR" w:bidi="tr-TR"/>
      </w:rPr>
    </w:lvl>
    <w:lvl w:ilvl="7" w:tplc="8796EF36">
      <w:start w:val="1"/>
      <w:numFmt w:val="bullet"/>
      <w:lvlText w:val="•"/>
      <w:lvlJc w:val="left"/>
      <w:pPr>
        <w:ind w:left="7637" w:hanging="131"/>
      </w:pPr>
      <w:rPr>
        <w:rFonts w:hint="default"/>
        <w:lang w:val="tr-TR" w:eastAsia="tr-TR" w:bidi="tr-TR"/>
      </w:rPr>
    </w:lvl>
    <w:lvl w:ilvl="8" w:tplc="78360B96">
      <w:start w:val="1"/>
      <w:numFmt w:val="bullet"/>
      <w:lvlText w:val="•"/>
      <w:lvlJc w:val="left"/>
      <w:pPr>
        <w:ind w:left="8651" w:hanging="131"/>
      </w:pPr>
      <w:rPr>
        <w:rFonts w:hint="default"/>
        <w:lang w:val="tr-TR" w:eastAsia="tr-TR" w:bidi="tr-TR"/>
      </w:rPr>
    </w:lvl>
  </w:abstractNum>
  <w:abstractNum w:abstractNumId="1" w15:restartNumberingAfterBreak="0">
    <w:nsid w:val="0000000D"/>
    <w:multiLevelType w:val="hybridMultilevel"/>
    <w:tmpl w:val="A29A956E"/>
    <w:lvl w:ilvl="0" w:tplc="08588168">
      <w:start w:val="1"/>
      <w:numFmt w:val="bullet"/>
      <w:lvlText w:val="●"/>
      <w:lvlJc w:val="left"/>
      <w:pPr>
        <w:ind w:left="346" w:hanging="147"/>
      </w:pPr>
      <w:rPr>
        <w:rFonts w:ascii="Calibri" w:eastAsia="Calibri" w:hAnsi="Calibri" w:cs="Calibri" w:hint="default"/>
        <w:b/>
        <w:bCs/>
        <w:spacing w:val="13"/>
        <w:w w:val="100"/>
        <w:sz w:val="20"/>
        <w:szCs w:val="20"/>
        <w:lang w:val="tr-TR" w:eastAsia="tr-TR" w:bidi="tr-TR"/>
      </w:rPr>
    </w:lvl>
    <w:lvl w:ilvl="1" w:tplc="EF72AF22">
      <w:start w:val="1"/>
      <w:numFmt w:val="bullet"/>
      <w:lvlText w:val="•"/>
      <w:lvlJc w:val="left"/>
      <w:pPr>
        <w:ind w:left="870" w:hanging="147"/>
      </w:pPr>
      <w:rPr>
        <w:rFonts w:hint="default"/>
        <w:lang w:val="tr-TR" w:eastAsia="tr-TR" w:bidi="tr-TR"/>
      </w:rPr>
    </w:lvl>
    <w:lvl w:ilvl="2" w:tplc="618E0422">
      <w:start w:val="1"/>
      <w:numFmt w:val="bullet"/>
      <w:lvlText w:val="•"/>
      <w:lvlJc w:val="left"/>
      <w:pPr>
        <w:ind w:left="1400" w:hanging="147"/>
      </w:pPr>
      <w:rPr>
        <w:rFonts w:hint="default"/>
        <w:lang w:val="tr-TR" w:eastAsia="tr-TR" w:bidi="tr-TR"/>
      </w:rPr>
    </w:lvl>
    <w:lvl w:ilvl="3" w:tplc="01021942">
      <w:start w:val="1"/>
      <w:numFmt w:val="bullet"/>
      <w:lvlText w:val="•"/>
      <w:lvlJc w:val="left"/>
      <w:pPr>
        <w:ind w:left="1930" w:hanging="147"/>
      </w:pPr>
      <w:rPr>
        <w:rFonts w:hint="default"/>
        <w:lang w:val="tr-TR" w:eastAsia="tr-TR" w:bidi="tr-TR"/>
      </w:rPr>
    </w:lvl>
    <w:lvl w:ilvl="4" w:tplc="7DD23EE2">
      <w:start w:val="1"/>
      <w:numFmt w:val="bullet"/>
      <w:lvlText w:val="•"/>
      <w:lvlJc w:val="left"/>
      <w:pPr>
        <w:ind w:left="2460" w:hanging="147"/>
      </w:pPr>
      <w:rPr>
        <w:rFonts w:hint="default"/>
        <w:lang w:val="tr-TR" w:eastAsia="tr-TR" w:bidi="tr-TR"/>
      </w:rPr>
    </w:lvl>
    <w:lvl w:ilvl="5" w:tplc="B2981F50">
      <w:start w:val="1"/>
      <w:numFmt w:val="bullet"/>
      <w:lvlText w:val="•"/>
      <w:lvlJc w:val="left"/>
      <w:pPr>
        <w:ind w:left="2991" w:hanging="147"/>
      </w:pPr>
      <w:rPr>
        <w:rFonts w:hint="default"/>
        <w:lang w:val="tr-TR" w:eastAsia="tr-TR" w:bidi="tr-TR"/>
      </w:rPr>
    </w:lvl>
    <w:lvl w:ilvl="6" w:tplc="9B12A872">
      <w:start w:val="1"/>
      <w:numFmt w:val="bullet"/>
      <w:lvlText w:val="•"/>
      <w:lvlJc w:val="left"/>
      <w:pPr>
        <w:ind w:left="3521" w:hanging="147"/>
      </w:pPr>
      <w:rPr>
        <w:rFonts w:hint="default"/>
        <w:lang w:val="tr-TR" w:eastAsia="tr-TR" w:bidi="tr-TR"/>
      </w:rPr>
    </w:lvl>
    <w:lvl w:ilvl="7" w:tplc="BAF289CE">
      <w:start w:val="1"/>
      <w:numFmt w:val="bullet"/>
      <w:lvlText w:val="•"/>
      <w:lvlJc w:val="left"/>
      <w:pPr>
        <w:ind w:left="4051" w:hanging="147"/>
      </w:pPr>
      <w:rPr>
        <w:rFonts w:hint="default"/>
        <w:lang w:val="tr-TR" w:eastAsia="tr-TR" w:bidi="tr-TR"/>
      </w:rPr>
    </w:lvl>
    <w:lvl w:ilvl="8" w:tplc="234A2770">
      <w:start w:val="1"/>
      <w:numFmt w:val="bullet"/>
      <w:lvlText w:val="•"/>
      <w:lvlJc w:val="left"/>
      <w:pPr>
        <w:ind w:left="4581" w:hanging="147"/>
      </w:pPr>
      <w:rPr>
        <w:rFonts w:hint="default"/>
        <w:lang w:val="tr-TR" w:eastAsia="tr-TR" w:bidi="tr-TR"/>
      </w:rPr>
    </w:lvl>
  </w:abstractNum>
  <w:abstractNum w:abstractNumId="2" w15:restartNumberingAfterBreak="0">
    <w:nsid w:val="0000000E"/>
    <w:multiLevelType w:val="hybridMultilevel"/>
    <w:tmpl w:val="09AA213C"/>
    <w:lvl w:ilvl="0" w:tplc="5C20D540">
      <w:start w:val="1"/>
      <w:numFmt w:val="bullet"/>
      <w:lvlText w:val="●"/>
      <w:lvlJc w:val="left"/>
      <w:pPr>
        <w:ind w:left="342" w:hanging="20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tr-TR" w:eastAsia="tr-TR" w:bidi="tr-TR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3" w15:restartNumberingAfterBreak="0">
    <w:nsid w:val="0FD34AC2"/>
    <w:multiLevelType w:val="hybridMultilevel"/>
    <w:tmpl w:val="43C68088"/>
    <w:lvl w:ilvl="0" w:tplc="5C20D540">
      <w:start w:val="1"/>
      <w:numFmt w:val="bullet"/>
      <w:lvlText w:val="●"/>
      <w:lvlJc w:val="left"/>
      <w:pPr>
        <w:ind w:left="342" w:hanging="20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tr-TR" w:eastAsia="tr-TR" w:bidi="tr-TR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2F0627F9"/>
    <w:multiLevelType w:val="hybridMultilevel"/>
    <w:tmpl w:val="84042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A043B7"/>
    <w:multiLevelType w:val="hybridMultilevel"/>
    <w:tmpl w:val="6234E0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21757"/>
    <w:multiLevelType w:val="hybridMultilevel"/>
    <w:tmpl w:val="1B32A91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F5059C8"/>
    <w:multiLevelType w:val="hybridMultilevel"/>
    <w:tmpl w:val="2506BA7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78AA6407"/>
    <w:multiLevelType w:val="hybridMultilevel"/>
    <w:tmpl w:val="69C89FC2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nus Babasoylu">
    <w15:presenceInfo w15:providerId="Windows Live" w15:userId="7d9dfb31b8fc17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FD"/>
    <w:rsid w:val="000A0B03"/>
    <w:rsid w:val="001A61E4"/>
    <w:rsid w:val="00307386"/>
    <w:rsid w:val="00391444"/>
    <w:rsid w:val="004312BE"/>
    <w:rsid w:val="00456C31"/>
    <w:rsid w:val="004C11FD"/>
    <w:rsid w:val="00594C91"/>
    <w:rsid w:val="005A3312"/>
    <w:rsid w:val="00AB1851"/>
    <w:rsid w:val="00B03CB1"/>
    <w:rsid w:val="00BB202D"/>
    <w:rsid w:val="00C860E2"/>
    <w:rsid w:val="00D05DF2"/>
    <w:rsid w:val="00D370FB"/>
    <w:rsid w:val="00F36EC3"/>
    <w:rsid w:val="00F548E7"/>
    <w:rsid w:val="00F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C483"/>
  <w15:chartTrackingRefBased/>
  <w15:docId w15:val="{ED1CF0FA-A82E-453C-A0E8-0976083E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C91"/>
    <w:rPr>
      <w:rFonts w:ascii="Times New Roman" w:hAnsi="Times New Roman" w:cs="Times New Roman"/>
      <w:sz w:val="28"/>
      <w:szCs w:val="28"/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4C9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94C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tr-TR" w:eastAsia="tr-TR" w:bidi="tr-TR"/>
    </w:rPr>
  </w:style>
  <w:style w:type="character" w:customStyle="1" w:styleId="BodyTextChar">
    <w:name w:val="Body Text Char"/>
    <w:basedOn w:val="DefaultParagraphFont"/>
    <w:link w:val="BodyText"/>
    <w:uiPriority w:val="1"/>
    <w:rsid w:val="00594C91"/>
    <w:rPr>
      <w:rFonts w:ascii="Calibri" w:eastAsia="Calibri" w:hAnsi="Calibri" w:cs="Calibri"/>
      <w:sz w:val="24"/>
      <w:szCs w:val="24"/>
      <w:lang w:val="tr-TR" w:eastAsia="tr-TR" w:bidi="tr-TR"/>
    </w:rPr>
  </w:style>
  <w:style w:type="paragraph" w:customStyle="1" w:styleId="TableParagraph">
    <w:name w:val="Table Paragraph"/>
    <w:basedOn w:val="Normal"/>
    <w:uiPriority w:val="1"/>
    <w:qFormat/>
    <w:rsid w:val="000A0B03"/>
    <w:pPr>
      <w:widowControl w:val="0"/>
      <w:autoSpaceDE w:val="0"/>
      <w:autoSpaceDN w:val="0"/>
      <w:spacing w:after="0" w:line="230" w:lineRule="exact"/>
      <w:ind w:left="200"/>
    </w:pPr>
    <w:rPr>
      <w:rFonts w:ascii="Calibri" w:eastAsia="Calibri" w:hAnsi="Calibri" w:cs="Calibri"/>
      <w:sz w:val="22"/>
      <w:szCs w:val="22"/>
      <w:lang w:val="tr-TR" w:eastAsia="tr-TR" w:bidi="tr-TR"/>
    </w:rPr>
  </w:style>
  <w:style w:type="character" w:styleId="Hyperlink">
    <w:name w:val="Hyperlink"/>
    <w:basedOn w:val="DefaultParagraphFont"/>
    <w:uiPriority w:val="99"/>
    <w:rsid w:val="000A0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09503-F7ED-48CE-A20B-17E627E3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Babasoylu</dc:creator>
  <cp:keywords/>
  <dc:description/>
  <cp:lastModifiedBy>admin</cp:lastModifiedBy>
  <cp:revision>7</cp:revision>
  <dcterms:created xsi:type="dcterms:W3CDTF">2020-06-06T19:22:00Z</dcterms:created>
  <dcterms:modified xsi:type="dcterms:W3CDTF">2024-04-02T13:33:00Z</dcterms:modified>
</cp:coreProperties>
</file>